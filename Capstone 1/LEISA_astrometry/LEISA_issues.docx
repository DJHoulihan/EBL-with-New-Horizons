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9CB8A" w14:textId="30BA7A40" w:rsidR="004A5867" w:rsidRPr="004A5867" w:rsidRDefault="004A5867">
      <w:pPr>
        <w:rPr>
          <w:rFonts w:ascii="Arial" w:hAnsi="Arial" w:cs="Arial"/>
          <w:sz w:val="22"/>
          <w:szCs w:val="22"/>
        </w:rPr>
      </w:pPr>
      <w:r w:rsidRPr="004A5867">
        <w:rPr>
          <w:rFonts w:ascii="Arial" w:hAnsi="Arial" w:cs="Arial"/>
          <w:sz w:val="22"/>
          <w:szCs w:val="22"/>
        </w:rPr>
        <w:t>Dennis Houlihan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10/22/20</w:t>
      </w:r>
    </w:p>
    <w:p w14:paraId="611DC3A2" w14:textId="77777777" w:rsidR="004B50A9" w:rsidRDefault="004B50A9">
      <w:pPr>
        <w:rPr>
          <w:rFonts w:ascii="Arial" w:hAnsi="Arial" w:cs="Arial"/>
          <w:sz w:val="22"/>
          <w:szCs w:val="22"/>
        </w:rPr>
      </w:pPr>
      <w:r>
        <w:rPr>
          <w:rFonts w:ascii="Arial" w:hAnsi="Arial" w:cs="Arial"/>
          <w:sz w:val="22"/>
          <w:szCs w:val="22"/>
        </w:rPr>
        <w:t>Rochester Institute of Technology</w:t>
      </w:r>
    </w:p>
    <w:p w14:paraId="0568255C" w14:textId="54233543" w:rsidR="00D96914" w:rsidRPr="00826DFF" w:rsidRDefault="004B50A9">
      <w:pPr>
        <w:rPr>
          <w:ins w:id="0" w:author="Michael Zemcov" w:date="2020-10-27T14:28:00Z"/>
          <w:rFonts w:ascii="Arial" w:hAnsi="Arial" w:cs="Arial"/>
          <w:sz w:val="22"/>
          <w:szCs w:val="22"/>
        </w:rPr>
      </w:pPr>
      <w:r>
        <w:rPr>
          <w:rFonts w:ascii="Arial" w:hAnsi="Arial" w:cs="Arial"/>
          <w:sz w:val="22"/>
          <w:szCs w:val="22"/>
        </w:rPr>
        <w:t>Rochester, NY</w:t>
      </w:r>
    </w:p>
    <w:p w14:paraId="3165C567" w14:textId="2852C44E" w:rsidR="00D96914" w:rsidRPr="00826DFF" w:rsidRDefault="00D96914">
      <w:pPr>
        <w:rPr>
          <w:ins w:id="1" w:author="Michael Zemcov" w:date="2020-10-27T14:28:00Z"/>
          <w:rFonts w:ascii="Arial" w:hAnsi="Arial" w:cs="Arial"/>
          <w:sz w:val="22"/>
          <w:szCs w:val="22"/>
        </w:rPr>
      </w:pPr>
    </w:p>
    <w:p w14:paraId="638B11CC" w14:textId="1AE0EFA7" w:rsidR="00CB645A" w:rsidRPr="004A5867" w:rsidRDefault="004B50A9">
      <w:pPr>
        <w:rPr>
          <w:rFonts w:ascii="Arial" w:hAnsi="Arial" w:cs="Arial"/>
          <w:sz w:val="22"/>
          <w:szCs w:val="22"/>
        </w:rPr>
      </w:pPr>
      <w:r>
        <w:rPr>
          <w:rFonts w:ascii="Arial" w:hAnsi="Arial" w:cs="Arial"/>
          <w:sz w:val="22"/>
          <w:szCs w:val="22"/>
        </w:rPr>
        <w:t xml:space="preserve">Dear </w:t>
      </w:r>
      <w:r w:rsidR="004110DA">
        <w:rPr>
          <w:rFonts w:ascii="Arial" w:hAnsi="Arial" w:cs="Arial"/>
          <w:sz w:val="22"/>
          <w:szCs w:val="22"/>
        </w:rPr>
        <w:t>SNB</w:t>
      </w:r>
      <w:r>
        <w:rPr>
          <w:rFonts w:ascii="Arial" w:hAnsi="Arial" w:cs="Arial"/>
          <w:sz w:val="22"/>
          <w:szCs w:val="22"/>
        </w:rPr>
        <w:t xml:space="preserve"> Administration Team,</w:t>
      </w:r>
    </w:p>
    <w:p w14:paraId="25046B7C" w14:textId="66541418" w:rsidR="004A5867" w:rsidRPr="004A5867" w:rsidRDefault="004A5867" w:rsidP="004A5867">
      <w:pPr>
        <w:rPr>
          <w:rFonts w:ascii="Arial" w:hAnsi="Arial" w:cs="Arial"/>
          <w:sz w:val="22"/>
          <w:szCs w:val="22"/>
        </w:rPr>
      </w:pPr>
      <w:r w:rsidRPr="004A5867">
        <w:rPr>
          <w:rFonts w:ascii="Arial" w:hAnsi="Arial" w:cs="Arial"/>
          <w:sz w:val="22"/>
          <w:szCs w:val="22"/>
        </w:rPr>
        <w:tab/>
        <w:t xml:space="preserve">I am </w:t>
      </w:r>
      <w:r w:rsidR="00D96914">
        <w:rPr>
          <w:rFonts w:ascii="Arial" w:hAnsi="Arial" w:cs="Arial"/>
          <w:sz w:val="22"/>
          <w:szCs w:val="22"/>
        </w:rPr>
        <w:t xml:space="preserve">working on archival LEISA data and </w:t>
      </w:r>
      <w:r w:rsidR="00F21866">
        <w:rPr>
          <w:rFonts w:ascii="Arial" w:hAnsi="Arial" w:cs="Arial"/>
          <w:sz w:val="22"/>
          <w:szCs w:val="22"/>
        </w:rPr>
        <w:t>would like to query an aspect of the publicly available data I believe to be in error.</w:t>
      </w:r>
      <w:r w:rsidR="00F21866">
        <w:rPr>
          <w:rFonts w:ascii="Arial" w:hAnsi="Arial" w:cs="Arial"/>
          <w:sz w:val="22"/>
          <w:szCs w:val="22"/>
        </w:rPr>
        <w:t xml:space="preserve"> </w:t>
      </w:r>
      <w:r w:rsidR="00826DFF">
        <w:rPr>
          <w:rFonts w:ascii="Arial" w:hAnsi="Arial" w:cs="Arial"/>
          <w:sz w:val="22"/>
          <w:szCs w:val="22"/>
        </w:rPr>
        <w:t xml:space="preserve">I </w:t>
      </w:r>
      <w:r w:rsidR="003C602B">
        <w:rPr>
          <w:rFonts w:ascii="Arial" w:hAnsi="Arial" w:cs="Arial"/>
          <w:sz w:val="22"/>
          <w:szCs w:val="22"/>
        </w:rPr>
        <w:t xml:space="preserve">am </w:t>
      </w:r>
      <w:r w:rsidR="007E477A">
        <w:rPr>
          <w:rFonts w:ascii="Arial" w:hAnsi="Arial" w:cs="Arial"/>
          <w:sz w:val="22"/>
          <w:szCs w:val="22"/>
        </w:rPr>
        <w:t xml:space="preserve">analyzing </w:t>
      </w:r>
      <w:r w:rsidR="00826DFF">
        <w:rPr>
          <w:rFonts w:ascii="Arial" w:hAnsi="Arial" w:cs="Arial"/>
          <w:sz w:val="22"/>
          <w:szCs w:val="22"/>
        </w:rPr>
        <w:t>data from the Jupiter Flyby, Pluto Cruise, and Pluto Flyby phases of the New Horizons</w:t>
      </w:r>
      <w:r w:rsidR="004B50A9">
        <w:rPr>
          <w:rFonts w:ascii="Arial" w:hAnsi="Arial" w:cs="Arial"/>
          <w:sz w:val="22"/>
          <w:szCs w:val="22"/>
        </w:rPr>
        <w:t xml:space="preserve"> mission</w:t>
      </w:r>
      <w:r w:rsidR="00CB645A">
        <w:rPr>
          <w:rFonts w:ascii="Arial" w:hAnsi="Arial" w:cs="Arial"/>
          <w:sz w:val="22"/>
          <w:szCs w:val="22"/>
          <w:vertAlign w:val="superscript"/>
        </w:rPr>
        <w:t>1</w:t>
      </w:r>
      <w:r w:rsidR="00CB645A">
        <w:rPr>
          <w:rFonts w:ascii="Arial" w:hAnsi="Arial" w:cs="Arial"/>
          <w:sz w:val="22"/>
          <w:szCs w:val="22"/>
        </w:rPr>
        <w:t xml:space="preserve"> </w:t>
      </w:r>
      <w:r w:rsidR="003C602B">
        <w:rPr>
          <w:rFonts w:ascii="Arial" w:hAnsi="Arial" w:cs="Arial"/>
          <w:sz w:val="22"/>
          <w:szCs w:val="22"/>
        </w:rPr>
        <w:t>and</w:t>
      </w:r>
      <w:r w:rsidR="00CC37D6">
        <w:rPr>
          <w:rFonts w:ascii="Arial" w:hAnsi="Arial" w:cs="Arial"/>
          <w:sz w:val="22"/>
          <w:szCs w:val="22"/>
        </w:rPr>
        <w:t xml:space="preserve"> the </w:t>
      </w:r>
      <w:r w:rsidR="00CC37D6">
        <w:rPr>
          <w:rFonts w:ascii="Arial" w:hAnsi="Arial" w:cs="Arial"/>
          <w:sz w:val="22"/>
          <w:szCs w:val="22"/>
        </w:rPr>
        <w:t>Cruise to First KBO Encounter of the Kuiper Belt Extended Mission</w:t>
      </w:r>
      <w:r w:rsidR="00CB645A">
        <w:rPr>
          <w:rFonts w:ascii="Arial" w:hAnsi="Arial" w:cs="Arial"/>
          <w:sz w:val="22"/>
          <w:szCs w:val="22"/>
          <w:vertAlign w:val="superscript"/>
        </w:rPr>
        <w:t>2</w:t>
      </w:r>
      <w:r w:rsidR="00CB645A">
        <w:rPr>
          <w:rFonts w:ascii="Arial" w:hAnsi="Arial" w:cs="Arial"/>
          <w:sz w:val="22"/>
          <w:szCs w:val="22"/>
        </w:rPr>
        <w:t xml:space="preserve">. </w:t>
      </w:r>
      <w:r w:rsidR="00F21866">
        <w:rPr>
          <w:rFonts w:ascii="Arial" w:hAnsi="Arial" w:cs="Arial"/>
          <w:sz w:val="22"/>
          <w:szCs w:val="22"/>
        </w:rPr>
        <w:t xml:space="preserve">It appears that </w:t>
      </w:r>
      <w:r w:rsidRPr="004A5867">
        <w:rPr>
          <w:rFonts w:ascii="Arial" w:hAnsi="Arial" w:cs="Arial"/>
          <w:sz w:val="22"/>
          <w:szCs w:val="22"/>
        </w:rPr>
        <w:t>extension 7 of the FITS files in the</w:t>
      </w:r>
      <w:r w:rsidR="00885E3C">
        <w:rPr>
          <w:rFonts w:ascii="Arial" w:hAnsi="Arial" w:cs="Arial"/>
          <w:sz w:val="22"/>
          <w:szCs w:val="22"/>
        </w:rPr>
        <w:t xml:space="preserve">se datasets </w:t>
      </w:r>
      <w:r w:rsidRPr="004A5867">
        <w:rPr>
          <w:rFonts w:ascii="Arial" w:hAnsi="Arial" w:cs="Arial"/>
          <w:sz w:val="22"/>
          <w:szCs w:val="22"/>
        </w:rPr>
        <w:t>have incorrect or missing information. Extension 7 includes the ephemeris time and quaternion for each</w:t>
      </w:r>
      <w:r w:rsidR="007E477A">
        <w:rPr>
          <w:rFonts w:ascii="Arial" w:hAnsi="Arial" w:cs="Arial"/>
          <w:sz w:val="22"/>
          <w:szCs w:val="22"/>
        </w:rPr>
        <w:t xml:space="preserve"> pixel in the</w:t>
      </w:r>
      <w:r w:rsidRPr="004A5867">
        <w:rPr>
          <w:rFonts w:ascii="Arial" w:hAnsi="Arial" w:cs="Arial"/>
          <w:sz w:val="22"/>
          <w:szCs w:val="22"/>
        </w:rPr>
        <w:t xml:space="preserve"> image frame. In e</w:t>
      </w:r>
      <w:r w:rsidR="007E477A">
        <w:rPr>
          <w:rFonts w:ascii="Arial" w:hAnsi="Arial" w:cs="Arial"/>
          <w:sz w:val="22"/>
          <w:szCs w:val="22"/>
        </w:rPr>
        <w:t>very</w:t>
      </w:r>
      <w:r w:rsidRPr="004A5867">
        <w:rPr>
          <w:rFonts w:ascii="Arial" w:hAnsi="Arial" w:cs="Arial"/>
          <w:sz w:val="22"/>
          <w:szCs w:val="22"/>
        </w:rPr>
        <w:t xml:space="preserve"> FITS file I </w:t>
      </w:r>
      <w:r w:rsidR="007E477A">
        <w:rPr>
          <w:rFonts w:ascii="Arial" w:hAnsi="Arial" w:cs="Arial"/>
          <w:sz w:val="22"/>
          <w:szCs w:val="22"/>
        </w:rPr>
        <w:t>tried</w:t>
      </w:r>
      <w:r w:rsidRPr="004A5867">
        <w:rPr>
          <w:rFonts w:ascii="Arial" w:hAnsi="Arial" w:cs="Arial"/>
          <w:sz w:val="22"/>
          <w:szCs w:val="22"/>
        </w:rPr>
        <w:t xml:space="preserve">, the last value of this extension, which corresponds to the third imaginary component, or z-component, of the quaternion, is </w:t>
      </w:r>
      <w:r w:rsidR="007E477A">
        <w:rPr>
          <w:rFonts w:ascii="Arial" w:hAnsi="Arial" w:cs="Arial"/>
          <w:sz w:val="22"/>
          <w:szCs w:val="22"/>
        </w:rPr>
        <w:t xml:space="preserve">always equal to </w:t>
      </w:r>
      <w:r w:rsidRPr="004A5867">
        <w:rPr>
          <w:rFonts w:ascii="Arial" w:hAnsi="Arial" w:cs="Arial"/>
          <w:sz w:val="22"/>
          <w:szCs w:val="22"/>
        </w:rPr>
        <w:t>zero. This seems nonsensica</w:t>
      </w:r>
      <w:r w:rsidR="004B50A9">
        <w:rPr>
          <w:rFonts w:ascii="Arial" w:hAnsi="Arial" w:cs="Arial"/>
          <w:sz w:val="22"/>
          <w:szCs w:val="22"/>
        </w:rPr>
        <w:t xml:space="preserve">l </w:t>
      </w:r>
      <w:r w:rsidRPr="004A5867">
        <w:rPr>
          <w:rFonts w:ascii="Arial" w:hAnsi="Arial" w:cs="Arial"/>
          <w:sz w:val="22"/>
          <w:szCs w:val="22"/>
        </w:rPr>
        <w:t xml:space="preserve">when comparing to the quaternion given in the header as well as from tests I have conducted which I will </w:t>
      </w:r>
      <w:r w:rsidR="00F21866">
        <w:rPr>
          <w:rFonts w:ascii="Arial" w:hAnsi="Arial" w:cs="Arial"/>
          <w:sz w:val="22"/>
          <w:szCs w:val="22"/>
        </w:rPr>
        <w:t>present</w:t>
      </w:r>
      <w:r w:rsidRPr="004A5867">
        <w:rPr>
          <w:rFonts w:ascii="Arial" w:hAnsi="Arial" w:cs="Arial"/>
          <w:sz w:val="22"/>
          <w:szCs w:val="22"/>
        </w:rPr>
        <w:t xml:space="preserve"> below. I </w:t>
      </w:r>
      <w:r w:rsidR="00F21866">
        <w:rPr>
          <w:rFonts w:ascii="Arial" w:hAnsi="Arial" w:cs="Arial"/>
          <w:sz w:val="22"/>
          <w:szCs w:val="22"/>
        </w:rPr>
        <w:t>would very much appreciate any insight you may be able to provide on this matter</w:t>
      </w:r>
      <w:r w:rsidRPr="004A5867">
        <w:rPr>
          <w:rFonts w:ascii="Arial" w:hAnsi="Arial" w:cs="Arial"/>
          <w:sz w:val="22"/>
          <w:szCs w:val="22"/>
        </w:rPr>
        <w:t xml:space="preserve">. </w:t>
      </w:r>
    </w:p>
    <w:p w14:paraId="017E58D4" w14:textId="6C48B1DE" w:rsidR="004A5867" w:rsidRPr="004A5867" w:rsidRDefault="00F21866" w:rsidP="004A5867">
      <w:pPr>
        <w:ind w:firstLine="720"/>
        <w:rPr>
          <w:rFonts w:ascii="Arial" w:hAnsi="Arial" w:cs="Arial"/>
          <w:sz w:val="22"/>
          <w:szCs w:val="22"/>
        </w:rPr>
      </w:pPr>
      <w:r>
        <w:rPr>
          <w:rFonts w:ascii="Arial" w:hAnsi="Arial" w:cs="Arial"/>
          <w:sz w:val="22"/>
          <w:szCs w:val="22"/>
        </w:rPr>
        <w:t>As an example, consider</w:t>
      </w:r>
      <w:r w:rsidR="004A5867" w:rsidRPr="004A5867">
        <w:rPr>
          <w:rFonts w:ascii="Arial" w:hAnsi="Arial" w:cs="Arial"/>
          <w:sz w:val="22"/>
          <w:szCs w:val="22"/>
        </w:rPr>
        <w:t xml:space="preserve"> FITS image</w:t>
      </w:r>
      <w:r w:rsidR="004A5867" w:rsidRPr="004A5867">
        <w:rPr>
          <w:rFonts w:ascii="Arial" w:hAnsi="Arial" w:cs="Arial"/>
          <w:color w:val="000000"/>
          <w:sz w:val="22"/>
          <w:szCs w:val="22"/>
        </w:rPr>
        <w:t> lsb_0397097519_0x53c_sci.fit from the “Cruise to First KBO Encounter” data. For this image, as for all images I have looked at, the z-components for each quaternion in the extension are</w:t>
      </w:r>
      <w:r w:rsidR="007E477A">
        <w:rPr>
          <w:rFonts w:ascii="Arial" w:hAnsi="Arial" w:cs="Arial"/>
          <w:color w:val="000000"/>
          <w:sz w:val="22"/>
          <w:szCs w:val="22"/>
        </w:rPr>
        <w:t xml:space="preserve"> always</w:t>
      </w:r>
      <w:r w:rsidR="004A5867" w:rsidRPr="004A5867">
        <w:rPr>
          <w:rFonts w:ascii="Arial" w:hAnsi="Arial" w:cs="Arial"/>
          <w:color w:val="000000"/>
          <w:sz w:val="22"/>
          <w:szCs w:val="22"/>
        </w:rPr>
        <w:t xml:space="preserve"> zero. However, the z-component for the instrument and spacecraft quaternion in the header</w:t>
      </w:r>
      <w:r w:rsidR="004A5867">
        <w:rPr>
          <w:rFonts w:ascii="Arial" w:hAnsi="Arial" w:cs="Arial"/>
          <w:color w:val="000000"/>
          <w:sz w:val="22"/>
          <w:szCs w:val="22"/>
        </w:rPr>
        <w:t xml:space="preserve"> (which I assume refer to the middle exposure of the FITS image)</w:t>
      </w:r>
      <w:r w:rsidR="004A5867" w:rsidRPr="004A5867">
        <w:rPr>
          <w:rFonts w:ascii="Arial" w:hAnsi="Arial" w:cs="Arial"/>
          <w:color w:val="000000"/>
          <w:sz w:val="22"/>
          <w:szCs w:val="22"/>
        </w:rPr>
        <w:t xml:space="preserve"> are 0.7321819521713311 and 0.7369291272291398 respectively. This discrepancy has not been explained by any reading I have done on LEISA</w:t>
      </w:r>
      <w:r>
        <w:rPr>
          <w:rFonts w:ascii="Arial" w:hAnsi="Arial" w:cs="Arial"/>
          <w:color w:val="000000"/>
          <w:sz w:val="22"/>
          <w:szCs w:val="22"/>
        </w:rPr>
        <w:t>,</w:t>
      </w:r>
      <w:r w:rsidR="004A5867" w:rsidRPr="004A5867">
        <w:rPr>
          <w:rFonts w:ascii="Arial" w:hAnsi="Arial" w:cs="Arial"/>
          <w:color w:val="000000"/>
          <w:sz w:val="22"/>
          <w:szCs w:val="22"/>
        </w:rPr>
        <w:t xml:space="preserve"> and </w:t>
      </w:r>
      <w:r>
        <w:rPr>
          <w:rFonts w:ascii="Arial" w:hAnsi="Arial" w:cs="Arial"/>
          <w:color w:val="000000"/>
          <w:sz w:val="22"/>
          <w:szCs w:val="22"/>
        </w:rPr>
        <w:t xml:space="preserve">according to my understanding of </w:t>
      </w:r>
      <w:r w:rsidR="004B50A9">
        <w:rPr>
          <w:rFonts w:ascii="Arial" w:hAnsi="Arial" w:cs="Arial"/>
          <w:color w:val="000000"/>
          <w:sz w:val="22"/>
          <w:szCs w:val="22"/>
        </w:rPr>
        <w:t>quaternions, must</w:t>
      </w:r>
      <w:r>
        <w:rPr>
          <w:rFonts w:ascii="Arial" w:hAnsi="Arial" w:cs="Arial"/>
          <w:color w:val="000000"/>
          <w:sz w:val="22"/>
          <w:szCs w:val="22"/>
        </w:rPr>
        <w:t xml:space="preserve"> be in error</w:t>
      </w:r>
      <w:r w:rsidR="004A5867" w:rsidRPr="004A5867">
        <w:rPr>
          <w:rFonts w:ascii="Arial" w:hAnsi="Arial" w:cs="Arial"/>
          <w:color w:val="000000"/>
          <w:sz w:val="22"/>
          <w:szCs w:val="22"/>
        </w:rPr>
        <w:t>.</w:t>
      </w:r>
    </w:p>
    <w:p w14:paraId="4B478BE1" w14:textId="7AA79751" w:rsidR="00CB645A" w:rsidRDefault="004A5867" w:rsidP="004A5867">
      <w:pPr>
        <w:rPr>
          <w:rFonts w:ascii="Arial" w:hAnsi="Arial" w:cs="Arial"/>
          <w:sz w:val="22"/>
          <w:szCs w:val="22"/>
        </w:rPr>
      </w:pPr>
      <w:r w:rsidRPr="004A5867">
        <w:rPr>
          <w:rFonts w:ascii="Arial" w:hAnsi="Arial" w:cs="Arial"/>
          <w:color w:val="000000"/>
          <w:sz w:val="22"/>
          <w:szCs w:val="22"/>
        </w:rPr>
        <w:tab/>
        <w:t xml:space="preserve">To see whether or not this is actually a case of missing or incorrect data, I ran a series of tests. According to </w:t>
      </w:r>
      <w:r>
        <w:rPr>
          <w:rFonts w:ascii="Arial" w:hAnsi="Arial" w:cs="Arial"/>
          <w:color w:val="000000"/>
          <w:sz w:val="22"/>
          <w:szCs w:val="22"/>
        </w:rPr>
        <w:t>the</w:t>
      </w:r>
      <w:r w:rsidRPr="004A5867">
        <w:rPr>
          <w:rFonts w:ascii="Arial" w:hAnsi="Arial" w:cs="Arial"/>
          <w:color w:val="000000"/>
          <w:sz w:val="22"/>
          <w:szCs w:val="22"/>
        </w:rPr>
        <w:t xml:space="preserve"> </w:t>
      </w:r>
      <w:r w:rsidRPr="004A5867">
        <w:rPr>
          <w:rFonts w:ascii="Arial" w:hAnsi="Arial" w:cs="Arial"/>
          <w:i/>
          <w:iCs/>
          <w:color w:val="000000"/>
          <w:sz w:val="22"/>
          <w:szCs w:val="22"/>
        </w:rPr>
        <w:t>New Horizons SOC to Instrument Pipeline ICD</w:t>
      </w:r>
      <w:r>
        <w:rPr>
          <w:rFonts w:ascii="Arial" w:hAnsi="Arial" w:cs="Arial"/>
          <w:i/>
          <w:iCs/>
          <w:color w:val="000000"/>
          <w:sz w:val="22"/>
          <w:szCs w:val="22"/>
        </w:rPr>
        <w:t xml:space="preserve"> </w:t>
      </w:r>
      <w:r>
        <w:rPr>
          <w:rFonts w:ascii="Arial" w:hAnsi="Arial" w:cs="Arial"/>
          <w:color w:val="000000"/>
          <w:sz w:val="22"/>
          <w:szCs w:val="22"/>
        </w:rPr>
        <w:t>paper</w:t>
      </w:r>
      <w:r w:rsidRPr="004A5867">
        <w:rPr>
          <w:rFonts w:ascii="Arial" w:hAnsi="Arial" w:cs="Arial"/>
          <w:color w:val="000000"/>
          <w:sz w:val="22"/>
          <w:szCs w:val="22"/>
        </w:rPr>
        <w:t>, each pixel has its own cartesian pointing vector and “</w:t>
      </w:r>
      <w:r w:rsidRPr="004A5867">
        <w:rPr>
          <w:rFonts w:ascii="Arial" w:hAnsi="Arial" w:cs="Arial"/>
          <w:sz w:val="22"/>
          <w:szCs w:val="22"/>
        </w:rPr>
        <w:t>by rotating the pointing vector of a pixel by the quaternion for the image frame, the J2000 pointing vector of each pixel can be derived”</w:t>
      </w:r>
      <w:r w:rsidR="00CB645A">
        <w:rPr>
          <w:rFonts w:ascii="Arial" w:hAnsi="Arial" w:cs="Arial"/>
          <w:sz w:val="22"/>
          <w:szCs w:val="22"/>
          <w:vertAlign w:val="superscript"/>
        </w:rPr>
        <w:t>3</w:t>
      </w:r>
      <w:r w:rsidRPr="004A5867">
        <w:rPr>
          <w:rFonts w:ascii="Arial" w:hAnsi="Arial" w:cs="Arial"/>
          <w:sz w:val="22"/>
          <w:szCs w:val="22"/>
        </w:rPr>
        <w:t xml:space="preserve">. I attempted rotating the vectors </w:t>
      </w:r>
      <w:r>
        <w:rPr>
          <w:rFonts w:ascii="Arial" w:hAnsi="Arial" w:cs="Arial"/>
          <w:sz w:val="22"/>
          <w:szCs w:val="22"/>
        </w:rPr>
        <w:t>two</w:t>
      </w:r>
      <w:r w:rsidRPr="004A5867">
        <w:rPr>
          <w:rFonts w:ascii="Arial" w:hAnsi="Arial" w:cs="Arial"/>
          <w:sz w:val="22"/>
          <w:szCs w:val="22"/>
        </w:rPr>
        <w:t xml:space="preserve"> different ways: (1) using the quaternions from the extension for each frame</w:t>
      </w:r>
      <w:r>
        <w:rPr>
          <w:rFonts w:ascii="Arial" w:hAnsi="Arial" w:cs="Arial"/>
          <w:sz w:val="22"/>
          <w:szCs w:val="22"/>
        </w:rPr>
        <w:t>;</w:t>
      </w:r>
      <w:r w:rsidRPr="004A5867">
        <w:rPr>
          <w:rFonts w:ascii="Arial" w:hAnsi="Arial" w:cs="Arial"/>
          <w:sz w:val="22"/>
          <w:szCs w:val="22"/>
        </w:rPr>
        <w:t xml:space="preserve"> (2) using the scalar and first 2 imaginary components of each quaternion from the extension with the z-component of the instrument header’s quaternion. In each scenario, I compared the boresight coordinates that were given in the header with </w:t>
      </w:r>
      <w:r>
        <w:rPr>
          <w:rFonts w:ascii="Arial" w:hAnsi="Arial" w:cs="Arial"/>
          <w:sz w:val="22"/>
          <w:szCs w:val="22"/>
        </w:rPr>
        <w:t xml:space="preserve">my </w:t>
      </w:r>
      <w:r w:rsidRPr="004A5867">
        <w:rPr>
          <w:rFonts w:ascii="Arial" w:hAnsi="Arial" w:cs="Arial"/>
          <w:sz w:val="22"/>
          <w:szCs w:val="22"/>
        </w:rPr>
        <w:t xml:space="preserve">computed J2000 right ascension and declination coordinates of the middle of each exposure. </w:t>
      </w:r>
      <w:r>
        <w:rPr>
          <w:rFonts w:ascii="Arial" w:hAnsi="Arial" w:cs="Arial"/>
          <w:sz w:val="22"/>
          <w:szCs w:val="22"/>
        </w:rPr>
        <w:t>The plots below show the results of each approach, and each result in great differences. Considering the field of view of LEISA is 0.9</w:t>
      </w:r>
      <w:r>
        <w:rPr>
          <w:rFonts w:ascii="Arial" w:hAnsi="Arial" w:cs="Arial"/>
          <w:sz w:val="22"/>
          <w:szCs w:val="22"/>
        </w:rPr>
        <w:sym w:font="Symbol" w:char="F0B0"/>
      </w:r>
      <w:r>
        <w:rPr>
          <w:rFonts w:ascii="Arial" w:hAnsi="Arial" w:cs="Arial"/>
          <w:sz w:val="22"/>
          <w:szCs w:val="22"/>
        </w:rPr>
        <w:t>x0.9</w:t>
      </w:r>
      <w:r>
        <w:rPr>
          <w:rFonts w:ascii="Arial" w:hAnsi="Arial" w:cs="Arial"/>
          <w:sz w:val="22"/>
          <w:szCs w:val="22"/>
        </w:rPr>
        <w:sym w:font="Symbol" w:char="F0B0"/>
      </w:r>
      <w:r>
        <w:rPr>
          <w:rFonts w:ascii="Arial" w:hAnsi="Arial" w:cs="Arial"/>
          <w:sz w:val="22"/>
          <w:szCs w:val="22"/>
        </w:rPr>
        <w:t>, these differences are considerable and prevent me from calculating accurate astrometric data with the given quaternions.</w:t>
      </w:r>
    </w:p>
    <w:p w14:paraId="678A7875" w14:textId="61B773C8" w:rsidR="004A5867" w:rsidRDefault="004A5867" w:rsidP="004A5867">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"https://lh6.googleusercontent.com/VD6JOwxpXs0ARTLLYxUJfHoUHO730sfvydnyemWgCY18DnnziGMJYMv22Qbv8XGgOqIMfCzrOCc_-monk7jwhtHkDMS9jjJyI3KQbJNKYSOdvkVEoT4cqx6mAqn0j51X6LyI9MRd"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63154807" wp14:editId="65A27811">
            <wp:extent cx="2763748" cy="1867778"/>
            <wp:effectExtent l="0" t="0" r="508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946" cy="1887511"/>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"https://lh3.googleusercontent.com/bbMqMGIVe5G4rhDnHy5fLJdMTqX7rp8L5O_GznI5Kf-pj1d3IMrzyzDqg6GnjAWYE7z32Xfe7g7h71A4a2_V_J8kMxOFomNdNL1K2isfeYoASwCg509cvhusjWa62YYJIJS3oaB1"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55E197C5" wp14:editId="3C388289">
            <wp:extent cx="2683169" cy="1839074"/>
            <wp:effectExtent l="0" t="0" r="0" b="254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031" cy="1850631"/>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1D01EF93" w14:textId="44B8A8B5" w:rsidR="004A5867" w:rsidRDefault="004A5867" w:rsidP="004A5867">
      <w:pPr>
        <w:pStyle w:val="Caption"/>
      </w:pPr>
      <w:r>
        <w:t xml:space="preserve">Figures </w:t>
      </w:r>
      <w:r w:rsidR="006E5077">
        <w:fldChar w:fldCharType="begin"/>
      </w:r>
      <w:r w:rsidR="006E5077">
        <w:instrText xml:space="preserve"> SEQ Figure \* ARABIC </w:instrText>
      </w:r>
      <w:r w:rsidR="006E5077">
        <w:fldChar w:fldCharType="separate"/>
      </w:r>
      <w:r w:rsidR="004110DA">
        <w:rPr>
          <w:noProof/>
        </w:rPr>
        <w:t>1</w:t>
      </w:r>
      <w:r w:rsidR="006E5077">
        <w:rPr>
          <w:noProof/>
        </w:rPr>
        <w:fldChar w:fldCharType="end"/>
      </w:r>
      <w:r>
        <w:t xml:space="preserve"> and 2: Comparison of the boresight right ascension and declination coordinates given in the header of the FITS files with calculated coordinates of the middle of each exposure using approach (1) (left) and (2) (right). The differences </w:t>
      </w:r>
      <w:r w:rsidR="00F841F1">
        <w:t>are substantial</w:t>
      </w:r>
      <w:r>
        <w:t xml:space="preserve">, implying the zero component of the extension quaternion is incorrect and simply using the non-zero component from the header does not sufficiently make up for the discrepancies. </w:t>
      </w:r>
    </w:p>
    <w:p w14:paraId="282F2525" w14:textId="117C44C1" w:rsidR="004A5867" w:rsidRDefault="004A5867" w:rsidP="004A5867">
      <w:pPr>
        <w:rPr>
          <w:rFonts w:ascii="Arial" w:hAnsi="Arial" w:cs="Arial"/>
          <w:sz w:val="22"/>
          <w:szCs w:val="22"/>
        </w:rPr>
      </w:pPr>
      <w:r>
        <w:rPr>
          <w:rFonts w:ascii="Arial" w:hAnsi="Arial" w:cs="Arial"/>
          <w:sz w:val="22"/>
          <w:szCs w:val="22"/>
        </w:rPr>
        <w:lastRenderedPageBreak/>
        <w:tab/>
        <w:t>Figures 1 and 2 shown above are the results after applying approach (1) and (2)</w:t>
      </w:r>
      <w:r w:rsidR="00885E3C">
        <w:rPr>
          <w:rFonts w:ascii="Arial" w:hAnsi="Arial" w:cs="Arial"/>
          <w:sz w:val="22"/>
          <w:szCs w:val="22"/>
        </w:rPr>
        <w:t xml:space="preserve"> respectively</w:t>
      </w:r>
      <w:r>
        <w:rPr>
          <w:rFonts w:ascii="Arial" w:hAnsi="Arial" w:cs="Arial"/>
          <w:sz w:val="22"/>
          <w:szCs w:val="22"/>
        </w:rPr>
        <w:t>. Approach (1) yields drastic differences between the expected coordinates of the boresight and what I calculated. This leads me to believe that the extension quaternions, with the zero z-component, are flawed. Approach (2) is a “band-aid” approach, which yields results that agree near the center frame, but get worse the f</w:t>
      </w:r>
      <w:r w:rsidR="00F841F1">
        <w:rPr>
          <w:rFonts w:ascii="Arial" w:hAnsi="Arial" w:cs="Arial"/>
          <w:sz w:val="22"/>
          <w:szCs w:val="22"/>
        </w:rPr>
        <w:t>ur</w:t>
      </w:r>
      <w:r>
        <w:rPr>
          <w:rFonts w:ascii="Arial" w:hAnsi="Arial" w:cs="Arial"/>
          <w:sz w:val="22"/>
          <w:szCs w:val="22"/>
        </w:rPr>
        <w:t xml:space="preserve">ther from the center </w:t>
      </w:r>
      <w:r w:rsidR="00F21866">
        <w:rPr>
          <w:rFonts w:ascii="Arial" w:hAnsi="Arial" w:cs="Arial"/>
          <w:sz w:val="22"/>
          <w:szCs w:val="22"/>
        </w:rPr>
        <w:t xml:space="preserve">exposure.  I would expect this behavior if the third component of the </w:t>
      </w:r>
      <w:r w:rsidR="00F841F1">
        <w:rPr>
          <w:rFonts w:ascii="Arial" w:hAnsi="Arial" w:cs="Arial"/>
          <w:sz w:val="22"/>
          <w:szCs w:val="22"/>
        </w:rPr>
        <w:t>quaternion</w:t>
      </w:r>
      <w:r w:rsidR="00F21866">
        <w:rPr>
          <w:rFonts w:ascii="Arial" w:hAnsi="Arial" w:cs="Arial"/>
          <w:sz w:val="22"/>
          <w:szCs w:val="22"/>
        </w:rPr>
        <w:t xml:space="preserve"> information should be updated in each exposure; since the </w:t>
      </w:r>
      <w:r w:rsidR="00F841F1">
        <w:rPr>
          <w:rFonts w:ascii="Arial" w:hAnsi="Arial" w:cs="Arial"/>
          <w:sz w:val="22"/>
          <w:szCs w:val="22"/>
        </w:rPr>
        <w:t>quaternion</w:t>
      </w:r>
      <w:r w:rsidR="00F21866">
        <w:rPr>
          <w:rFonts w:ascii="Arial" w:hAnsi="Arial" w:cs="Arial"/>
          <w:sz w:val="22"/>
          <w:szCs w:val="22"/>
        </w:rPr>
        <w:t xml:space="preserve"> reported in the header is referenced to the middle integration, assuming that value should minimize the discrepancy. However, it is clear that information is </w:t>
      </w:r>
      <w:r w:rsidR="00885E3C">
        <w:rPr>
          <w:rFonts w:ascii="Arial" w:hAnsi="Arial" w:cs="Arial"/>
          <w:sz w:val="22"/>
          <w:szCs w:val="22"/>
        </w:rPr>
        <w:t>missing,</w:t>
      </w:r>
      <w:r w:rsidR="00C2705F">
        <w:rPr>
          <w:rFonts w:ascii="Arial" w:hAnsi="Arial" w:cs="Arial"/>
          <w:sz w:val="22"/>
          <w:szCs w:val="22"/>
        </w:rPr>
        <w:t xml:space="preserve"> </w:t>
      </w:r>
      <w:r w:rsidR="003548BD">
        <w:rPr>
          <w:rFonts w:ascii="Arial" w:hAnsi="Arial" w:cs="Arial"/>
          <w:sz w:val="22"/>
          <w:szCs w:val="22"/>
        </w:rPr>
        <w:t xml:space="preserve">and </w:t>
      </w:r>
      <w:r w:rsidR="00F21866">
        <w:rPr>
          <w:rFonts w:ascii="Arial" w:hAnsi="Arial" w:cs="Arial"/>
          <w:sz w:val="22"/>
          <w:szCs w:val="22"/>
        </w:rPr>
        <w:t xml:space="preserve">the header value is </w:t>
      </w:r>
      <w:r w:rsidR="007E477A">
        <w:rPr>
          <w:rFonts w:ascii="Arial" w:hAnsi="Arial" w:cs="Arial"/>
          <w:sz w:val="22"/>
          <w:szCs w:val="22"/>
        </w:rPr>
        <w:t xml:space="preserve">not a </w:t>
      </w:r>
      <w:r w:rsidR="00F21866">
        <w:rPr>
          <w:rFonts w:ascii="Arial" w:hAnsi="Arial" w:cs="Arial"/>
          <w:sz w:val="22"/>
          <w:szCs w:val="22"/>
        </w:rPr>
        <w:t>complete</w:t>
      </w:r>
      <w:r w:rsidR="007E477A">
        <w:rPr>
          <w:rFonts w:ascii="Arial" w:hAnsi="Arial" w:cs="Arial"/>
          <w:sz w:val="22"/>
          <w:szCs w:val="22"/>
        </w:rPr>
        <w:t xml:space="preserve"> description</w:t>
      </w:r>
      <w:r w:rsidR="00F21866">
        <w:rPr>
          <w:rFonts w:ascii="Arial" w:hAnsi="Arial" w:cs="Arial"/>
          <w:sz w:val="22"/>
          <w:szCs w:val="22"/>
        </w:rPr>
        <w:t>.</w:t>
      </w:r>
    </w:p>
    <w:p w14:paraId="3BF3EF97" w14:textId="19A8B1D8" w:rsidR="004A5867" w:rsidRPr="004A5867" w:rsidRDefault="004A5867">
      <w:pPr>
        <w:rPr>
          <w:rFonts w:ascii="Arial" w:hAnsi="Arial" w:cs="Arial"/>
          <w:sz w:val="22"/>
          <w:szCs w:val="22"/>
        </w:rPr>
      </w:pPr>
    </w:p>
    <w:p w14:paraId="2461E84A" w14:textId="77BB6203" w:rsidR="004A5867" w:rsidRDefault="00BD735E" w:rsidP="004A5867">
      <w:pPr>
        <w:keepNext/>
      </w:pPr>
      <w:r w:rsidRPr="00BD735E">
        <w:rPr>
          <w:noProof/>
        </w:rPr>
        <w:drawing>
          <wp:anchor distT="0" distB="0" distL="114300" distR="114300" simplePos="0" relativeHeight="251658240" behindDoc="0" locked="0" layoutInCell="1" allowOverlap="1" wp14:anchorId="00F28282" wp14:editId="17C49823">
            <wp:simplePos x="0" y="0"/>
            <wp:positionH relativeFrom="column">
              <wp:posOffset>1159981</wp:posOffset>
            </wp:positionH>
            <wp:positionV relativeFrom="paragraph">
              <wp:posOffset>44450</wp:posOffset>
            </wp:positionV>
            <wp:extent cx="3307715" cy="2298700"/>
            <wp:effectExtent l="0" t="0" r="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07715" cy="2298700"/>
                    </a:xfrm>
                    <a:prstGeom prst="rect">
                      <a:avLst/>
                    </a:prstGeom>
                  </pic:spPr>
                </pic:pic>
              </a:graphicData>
            </a:graphic>
            <wp14:sizeRelH relativeFrom="page">
              <wp14:pctWidth>0</wp14:pctWidth>
            </wp14:sizeRelH>
            <wp14:sizeRelV relativeFrom="page">
              <wp14:pctHeight>0</wp14:pctHeight>
            </wp14:sizeRelV>
          </wp:anchor>
        </w:drawing>
      </w:r>
      <w:r w:rsidR="004A5867" w:rsidRPr="004A5867">
        <w:t xml:space="preserve"> </w:t>
      </w:r>
    </w:p>
    <w:p w14:paraId="781D1B98" w14:textId="77777777" w:rsidR="00BD735E" w:rsidRDefault="00BD735E" w:rsidP="004A5867">
      <w:pPr>
        <w:pStyle w:val="Caption"/>
      </w:pPr>
    </w:p>
    <w:p w14:paraId="386C739A" w14:textId="77777777" w:rsidR="00BD735E" w:rsidRDefault="00BD735E" w:rsidP="004A5867">
      <w:pPr>
        <w:pStyle w:val="Caption"/>
      </w:pPr>
    </w:p>
    <w:p w14:paraId="75D28771" w14:textId="77777777" w:rsidR="00BD735E" w:rsidRDefault="00BD735E" w:rsidP="004A5867">
      <w:pPr>
        <w:pStyle w:val="Caption"/>
      </w:pPr>
    </w:p>
    <w:p w14:paraId="0CE65E21" w14:textId="77777777" w:rsidR="00BD735E" w:rsidRDefault="00BD735E" w:rsidP="004A5867">
      <w:pPr>
        <w:pStyle w:val="Caption"/>
      </w:pPr>
    </w:p>
    <w:p w14:paraId="64F809A7" w14:textId="77777777" w:rsidR="00BD735E" w:rsidRDefault="00BD735E" w:rsidP="004A5867">
      <w:pPr>
        <w:pStyle w:val="Caption"/>
      </w:pPr>
    </w:p>
    <w:p w14:paraId="3421F6EA" w14:textId="77777777" w:rsidR="00BD735E" w:rsidRDefault="00BD735E" w:rsidP="004A5867">
      <w:pPr>
        <w:pStyle w:val="Caption"/>
      </w:pPr>
    </w:p>
    <w:p w14:paraId="24AD7217" w14:textId="77777777" w:rsidR="00BD735E" w:rsidRDefault="00BD735E" w:rsidP="004A5867">
      <w:pPr>
        <w:pStyle w:val="Caption"/>
      </w:pPr>
    </w:p>
    <w:p w14:paraId="40C3434E" w14:textId="77777777" w:rsidR="00BD735E" w:rsidRDefault="00BD735E" w:rsidP="004A5867">
      <w:pPr>
        <w:pStyle w:val="Caption"/>
      </w:pPr>
    </w:p>
    <w:p w14:paraId="1537D8EC" w14:textId="77777777" w:rsidR="00BD735E" w:rsidRDefault="00BD735E" w:rsidP="004A5867">
      <w:pPr>
        <w:pStyle w:val="Caption"/>
      </w:pPr>
    </w:p>
    <w:p w14:paraId="5B191F65" w14:textId="2D523D0E" w:rsidR="004A5867" w:rsidRDefault="004A5867" w:rsidP="00BD735E">
      <w:pPr>
        <w:pStyle w:val="Caption"/>
        <w:jc w:val="center"/>
      </w:pPr>
      <w:r>
        <w:t>Figure 3: Comparisons of Vega’s position with the calculated position using approach (2).</w:t>
      </w:r>
      <w:r w:rsidR="00205C99">
        <w:t xml:space="preserve"> The differences in the accepted and calculated values are smallest in the middle frames and increase the farther away from the middle frames they are. This is expected as the quaternion from the header corresponds to the middle exposure of the image. Again, the fact that the positions agree well in the middle exposure shows that the zero component in the extension quaternions is incorrect. </w:t>
      </w:r>
    </w:p>
    <w:p w14:paraId="263E7639" w14:textId="13EE3A35" w:rsidR="004A5867" w:rsidRDefault="004A5867" w:rsidP="004A5867">
      <w:pPr>
        <w:ind w:firstLine="720"/>
        <w:rPr>
          <w:rFonts w:ascii="Arial" w:hAnsi="Arial" w:cs="Arial"/>
          <w:color w:val="000000"/>
          <w:sz w:val="22"/>
          <w:szCs w:val="22"/>
        </w:rPr>
      </w:pPr>
      <w:r>
        <w:rPr>
          <w:rFonts w:ascii="Arial" w:hAnsi="Arial" w:cs="Arial"/>
          <w:sz w:val="22"/>
          <w:szCs w:val="22"/>
        </w:rPr>
        <w:t xml:space="preserve">Another test I conducted was to track the star Vega in the image labeled </w:t>
      </w:r>
      <w:r w:rsidRPr="004A5867">
        <w:rPr>
          <w:rFonts w:ascii="Arial" w:hAnsi="Arial" w:cs="Arial"/>
          <w:color w:val="000000"/>
          <w:sz w:val="22"/>
          <w:szCs w:val="22"/>
        </w:rPr>
        <w:t>lsb_0397097519_0x53c_sci.fit from the “Cruise to First KBO Encounter” dataset</w:t>
      </w:r>
      <w:r>
        <w:rPr>
          <w:rFonts w:ascii="Arial" w:hAnsi="Arial" w:cs="Arial"/>
          <w:color w:val="000000"/>
          <w:sz w:val="22"/>
          <w:szCs w:val="22"/>
        </w:rPr>
        <w:t>. In this image, the star Vega is being scanned in a window as a slow scan test. For every ten frames, starting at frame 40, I recorded Vega’s position on the image, and recorded my calculated RA and Dec coordinates for each using approach (2). Figure</w:t>
      </w:r>
      <w:r w:rsidR="006E008A">
        <w:rPr>
          <w:rFonts w:ascii="Arial" w:hAnsi="Arial" w:cs="Arial"/>
          <w:color w:val="000000"/>
          <w:sz w:val="22"/>
          <w:szCs w:val="22"/>
        </w:rPr>
        <w:t xml:space="preserve"> 3</w:t>
      </w:r>
      <w:r>
        <w:rPr>
          <w:rFonts w:ascii="Arial" w:hAnsi="Arial" w:cs="Arial"/>
          <w:color w:val="000000"/>
          <w:sz w:val="22"/>
          <w:szCs w:val="22"/>
        </w:rPr>
        <w:t xml:space="preserve"> </w:t>
      </w:r>
      <w:r w:rsidR="006E008A">
        <w:rPr>
          <w:rFonts w:ascii="Arial" w:hAnsi="Arial" w:cs="Arial"/>
          <w:color w:val="000000"/>
          <w:sz w:val="22"/>
          <w:szCs w:val="22"/>
        </w:rPr>
        <w:t>above</w:t>
      </w:r>
      <w:r>
        <w:rPr>
          <w:rFonts w:ascii="Arial" w:hAnsi="Arial" w:cs="Arial"/>
          <w:color w:val="000000"/>
          <w:sz w:val="22"/>
          <w:szCs w:val="22"/>
        </w:rPr>
        <w:t xml:space="preserve"> show</w:t>
      </w:r>
      <w:r w:rsidR="006E008A">
        <w:rPr>
          <w:rFonts w:ascii="Arial" w:hAnsi="Arial" w:cs="Arial"/>
          <w:color w:val="000000"/>
          <w:sz w:val="22"/>
          <w:szCs w:val="22"/>
        </w:rPr>
        <w:t>s</w:t>
      </w:r>
      <w:r>
        <w:rPr>
          <w:rFonts w:ascii="Arial" w:hAnsi="Arial" w:cs="Arial"/>
          <w:color w:val="000000"/>
          <w:sz w:val="22"/>
          <w:szCs w:val="22"/>
        </w:rPr>
        <w:t xml:space="preserve"> the difference between the calculated position of Vega for each frame (the missing data points are due to Vega passing through a very noisy section of the image, making it difficult to see where it was). </w:t>
      </w:r>
      <w:r w:rsidR="00885E3C">
        <w:rPr>
          <w:rFonts w:ascii="Arial" w:hAnsi="Arial" w:cs="Arial"/>
          <w:color w:val="000000"/>
          <w:sz w:val="22"/>
          <w:szCs w:val="22"/>
        </w:rPr>
        <w:t>Again, t</w:t>
      </w:r>
      <w:r w:rsidR="006E008A">
        <w:rPr>
          <w:rFonts w:ascii="Arial" w:hAnsi="Arial" w:cs="Arial"/>
          <w:color w:val="000000"/>
          <w:sz w:val="22"/>
          <w:szCs w:val="22"/>
        </w:rPr>
        <w:t>he differences are smaller towards the middle frames and get larger f</w:t>
      </w:r>
      <w:r w:rsidR="00F21866">
        <w:rPr>
          <w:rFonts w:ascii="Arial" w:hAnsi="Arial" w:cs="Arial"/>
          <w:color w:val="000000"/>
          <w:sz w:val="22"/>
          <w:szCs w:val="22"/>
        </w:rPr>
        <w:t>a</w:t>
      </w:r>
      <w:r w:rsidR="006E008A">
        <w:rPr>
          <w:rFonts w:ascii="Arial" w:hAnsi="Arial" w:cs="Arial"/>
          <w:color w:val="000000"/>
          <w:sz w:val="22"/>
          <w:szCs w:val="22"/>
        </w:rPr>
        <w:t>rther from the middle frames</w:t>
      </w:r>
      <w:r>
        <w:rPr>
          <w:rFonts w:ascii="Arial" w:hAnsi="Arial" w:cs="Arial"/>
          <w:color w:val="000000"/>
          <w:sz w:val="22"/>
          <w:szCs w:val="22"/>
        </w:rPr>
        <w:t>.</w:t>
      </w:r>
      <w:r w:rsidR="006E008A">
        <w:rPr>
          <w:rFonts w:ascii="Arial" w:hAnsi="Arial" w:cs="Arial"/>
          <w:color w:val="000000"/>
          <w:sz w:val="22"/>
          <w:szCs w:val="22"/>
        </w:rPr>
        <w:t xml:space="preserve"> This is the same trend seen with the image boresight test.</w:t>
      </w:r>
      <w:r>
        <w:rPr>
          <w:rFonts w:ascii="Arial" w:hAnsi="Arial" w:cs="Arial"/>
          <w:color w:val="000000"/>
          <w:sz w:val="22"/>
          <w:szCs w:val="22"/>
        </w:rPr>
        <w:t xml:space="preserve"> </w:t>
      </w:r>
    </w:p>
    <w:p w14:paraId="10B955DE" w14:textId="02DFD2A1" w:rsidR="00F21866" w:rsidRDefault="00F21866" w:rsidP="004A5867">
      <w:pPr>
        <w:ind w:firstLine="720"/>
        <w:rPr>
          <w:rFonts w:ascii="Arial" w:hAnsi="Arial" w:cs="Arial"/>
          <w:sz w:val="22"/>
          <w:szCs w:val="22"/>
        </w:rPr>
      </w:pPr>
      <w:r>
        <w:rPr>
          <w:rFonts w:ascii="Arial" w:hAnsi="Arial" w:cs="Arial"/>
          <w:sz w:val="22"/>
          <w:szCs w:val="22"/>
        </w:rPr>
        <w:t xml:space="preserve">I would like to request you review the </w:t>
      </w:r>
      <w:r w:rsidR="00865F5A">
        <w:rPr>
          <w:rFonts w:ascii="Arial" w:hAnsi="Arial" w:cs="Arial"/>
          <w:sz w:val="22"/>
          <w:szCs w:val="22"/>
        </w:rPr>
        <w:t xml:space="preserve">latest LEISA data releases for </w:t>
      </w:r>
      <w:r w:rsidR="00885E3C">
        <w:rPr>
          <w:rFonts w:ascii="Arial" w:hAnsi="Arial" w:cs="Arial"/>
          <w:sz w:val="22"/>
          <w:szCs w:val="22"/>
        </w:rPr>
        <w:t xml:space="preserve">both the New Horizons and the New Horizons Kuiper Belt Extended missions </w:t>
      </w:r>
      <w:r>
        <w:rPr>
          <w:rFonts w:ascii="Arial" w:hAnsi="Arial" w:cs="Arial"/>
          <w:sz w:val="22"/>
          <w:szCs w:val="22"/>
        </w:rPr>
        <w:t xml:space="preserve">and check that you and the LEISA team believe the information in </w:t>
      </w:r>
      <w:r w:rsidR="008E004C">
        <w:rPr>
          <w:rFonts w:ascii="Arial" w:hAnsi="Arial" w:cs="Arial"/>
          <w:sz w:val="22"/>
          <w:szCs w:val="22"/>
        </w:rPr>
        <w:t>extension 7</w:t>
      </w:r>
      <w:r>
        <w:rPr>
          <w:rFonts w:ascii="Arial" w:hAnsi="Arial" w:cs="Arial"/>
          <w:sz w:val="22"/>
          <w:szCs w:val="22"/>
        </w:rPr>
        <w:t xml:space="preserve"> is correct.  I can be contacted </w:t>
      </w:r>
      <w:r w:rsidR="003C602B">
        <w:rPr>
          <w:rFonts w:ascii="Arial" w:hAnsi="Arial" w:cs="Arial"/>
          <w:sz w:val="22"/>
          <w:szCs w:val="22"/>
        </w:rPr>
        <w:t xml:space="preserve">by phone at 845-545-0408 or by email at </w:t>
      </w:r>
      <w:hyperlink r:id="rId11" w:history="1">
        <w:r w:rsidR="008E004C" w:rsidRPr="001A3DC9">
          <w:rPr>
            <w:rStyle w:val="Hyperlink"/>
            <w:rFonts w:ascii="Arial" w:hAnsi="Arial" w:cs="Arial"/>
            <w:sz w:val="22"/>
            <w:szCs w:val="22"/>
          </w:rPr>
          <w:t>djh5690@g.rit.edu</w:t>
        </w:r>
      </w:hyperlink>
      <w:r w:rsidR="003C602B">
        <w:rPr>
          <w:rFonts w:ascii="Arial" w:hAnsi="Arial" w:cs="Arial"/>
          <w:sz w:val="22"/>
          <w:szCs w:val="22"/>
        </w:rPr>
        <w:t>.</w:t>
      </w:r>
      <w:r w:rsidR="008E004C">
        <w:rPr>
          <w:rFonts w:ascii="Arial" w:hAnsi="Arial" w:cs="Arial"/>
          <w:sz w:val="22"/>
          <w:szCs w:val="22"/>
        </w:rPr>
        <w:t xml:space="preserve"> </w:t>
      </w:r>
      <w:r>
        <w:rPr>
          <w:rFonts w:ascii="Arial" w:hAnsi="Arial" w:cs="Arial"/>
          <w:sz w:val="22"/>
          <w:szCs w:val="22"/>
        </w:rPr>
        <w:t xml:space="preserve">Many thanks for your regard of this matter. </w:t>
      </w:r>
    </w:p>
    <w:p w14:paraId="18B2147B" w14:textId="02C8639E" w:rsidR="00F21866" w:rsidRDefault="00F21866" w:rsidP="004A5867">
      <w:pPr>
        <w:ind w:firstLine="720"/>
        <w:rPr>
          <w:rFonts w:ascii="Arial" w:hAnsi="Arial" w:cs="Arial"/>
          <w:sz w:val="22"/>
          <w:szCs w:val="22"/>
        </w:rPr>
      </w:pPr>
    </w:p>
    <w:p w14:paraId="5CA248F6" w14:textId="689AB5AE" w:rsidR="00F21866" w:rsidRDefault="00F21866" w:rsidP="004A5867">
      <w:pPr>
        <w:ind w:firstLine="720"/>
        <w:rPr>
          <w:rFonts w:ascii="Arial" w:hAnsi="Arial" w:cs="Arial"/>
          <w:sz w:val="22"/>
          <w:szCs w:val="22"/>
        </w:rPr>
      </w:pPr>
      <w:r>
        <w:rPr>
          <w:rFonts w:ascii="Arial" w:hAnsi="Arial" w:cs="Arial"/>
          <w:sz w:val="22"/>
          <w:szCs w:val="22"/>
        </w:rPr>
        <w:t>Yours, Dennis Houlihan</w:t>
      </w:r>
    </w:p>
    <w:p w14:paraId="1238BD57" w14:textId="79E9B7CB" w:rsidR="00F21866" w:rsidRPr="004A5867" w:rsidRDefault="00F21866" w:rsidP="004A5867">
      <w:pPr>
        <w:ind w:firstLine="720"/>
        <w:rPr>
          <w:rFonts w:ascii="Arial" w:hAnsi="Arial" w:cs="Arial"/>
          <w:sz w:val="22"/>
          <w:szCs w:val="22"/>
        </w:rPr>
      </w:pPr>
      <w:r>
        <w:rPr>
          <w:rFonts w:ascii="Arial" w:hAnsi="Arial" w:cs="Arial"/>
          <w:sz w:val="22"/>
          <w:szCs w:val="22"/>
        </w:rPr>
        <w:t>Rochester Institute of Technology</w:t>
      </w:r>
    </w:p>
    <w:p w14:paraId="6EA5D9CB" w14:textId="15818704" w:rsidR="004A5867" w:rsidRPr="004A5867" w:rsidRDefault="004A5867">
      <w:pPr>
        <w:rPr>
          <w:rFonts w:ascii="Arial" w:hAnsi="Arial" w:cs="Arial"/>
          <w:sz w:val="22"/>
          <w:szCs w:val="22"/>
        </w:rPr>
      </w:pPr>
    </w:p>
    <w:sectPr w:rsidR="004A5867" w:rsidRPr="004A5867" w:rsidSect="00CB645A">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73B75" w14:textId="77777777" w:rsidR="006E5077" w:rsidRDefault="006E5077" w:rsidP="00F21866">
      <w:r>
        <w:separator/>
      </w:r>
    </w:p>
  </w:endnote>
  <w:endnote w:type="continuationSeparator" w:id="0">
    <w:p w14:paraId="1F85F2FD" w14:textId="77777777" w:rsidR="006E5077" w:rsidRDefault="006E5077" w:rsidP="00F2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0244112"/>
      <w:docPartObj>
        <w:docPartGallery w:val="Page Numbers (Bottom of Page)"/>
        <w:docPartUnique/>
      </w:docPartObj>
    </w:sdtPr>
    <w:sdtEndPr>
      <w:rPr>
        <w:rStyle w:val="PageNumber"/>
      </w:rPr>
    </w:sdtEndPr>
    <w:sdtContent>
      <w:p w14:paraId="01D2536F" w14:textId="7348A5B8" w:rsidR="00F21866" w:rsidRDefault="00F21866" w:rsidP="003C35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55D4D3" w14:textId="77777777" w:rsidR="00F21866" w:rsidRDefault="00F21866">
    <w:pPr>
      <w:pStyle w:val="Footer"/>
      <w:ind w:right="360"/>
      <w:pPrChange w:id="2" w:author="Michael Zemcov" w:date="2020-10-27T14:3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769128"/>
      <w:docPartObj>
        <w:docPartGallery w:val="Page Numbers (Bottom of Page)"/>
        <w:docPartUnique/>
      </w:docPartObj>
    </w:sdtPr>
    <w:sdtEndPr>
      <w:rPr>
        <w:rStyle w:val="PageNumber"/>
      </w:rPr>
    </w:sdtEndPr>
    <w:sdtContent>
      <w:p w14:paraId="7CD822D3" w14:textId="43A89CAE" w:rsidR="00F21866" w:rsidRDefault="00F21866" w:rsidP="003C35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AC236F" w14:textId="7DB11028" w:rsidR="00F21866" w:rsidRPr="00CB645A" w:rsidRDefault="00CB645A" w:rsidP="00CB645A">
    <w:pPr>
      <w:pStyle w:val="Footer"/>
      <w:numPr>
        <w:ilvl w:val="0"/>
        <w:numId w:val="1"/>
      </w:numPr>
      <w:ind w:right="360"/>
    </w:pPr>
    <w:hyperlink r:id="rId1" w:history="1">
      <w:r w:rsidRPr="001A3DC9">
        <w:rPr>
          <w:rStyle w:val="Hyperlink"/>
          <w:rFonts w:ascii="Arial" w:hAnsi="Arial" w:cs="Arial"/>
          <w:sz w:val="22"/>
          <w:szCs w:val="22"/>
        </w:rPr>
        <w:t>https://pds-smallbodies.astro.umd.edu/data_sb/missions/newhorizons/index.shtml</w:t>
      </w:r>
    </w:hyperlink>
  </w:p>
  <w:p w14:paraId="0CC5DA5A" w14:textId="1E6F84D6" w:rsidR="00CB645A" w:rsidRPr="00CB645A" w:rsidRDefault="00CB645A" w:rsidP="00CB645A">
    <w:pPr>
      <w:pStyle w:val="Footer"/>
      <w:numPr>
        <w:ilvl w:val="0"/>
        <w:numId w:val="1"/>
      </w:numPr>
      <w:ind w:right="360"/>
    </w:pPr>
    <w:hyperlink r:id="rId2" w:history="1">
      <w:r w:rsidRPr="001A3DC9">
        <w:rPr>
          <w:rStyle w:val="Hyperlink"/>
          <w:rFonts w:ascii="Arial" w:hAnsi="Arial" w:cs="Arial"/>
          <w:sz w:val="22"/>
          <w:szCs w:val="22"/>
        </w:rPr>
        <w:t>https://pds-smallbodies.astro.umd.edu/da</w:t>
      </w:r>
      <w:r w:rsidRPr="001A3DC9">
        <w:rPr>
          <w:rStyle w:val="Hyperlink"/>
          <w:rFonts w:ascii="Arial" w:hAnsi="Arial" w:cs="Arial"/>
          <w:sz w:val="22"/>
          <w:szCs w:val="22"/>
        </w:rPr>
        <w:t>t</w:t>
      </w:r>
      <w:r w:rsidRPr="001A3DC9">
        <w:rPr>
          <w:rStyle w:val="Hyperlink"/>
          <w:rFonts w:ascii="Arial" w:hAnsi="Arial" w:cs="Arial"/>
          <w:sz w:val="22"/>
          <w:szCs w:val="22"/>
        </w:rPr>
        <w:t>a_sb/missions/nh-kem/index.shtml</w:t>
      </w:r>
    </w:hyperlink>
  </w:p>
  <w:p w14:paraId="00838423" w14:textId="03C85827" w:rsidR="00CB645A" w:rsidRDefault="00CB645A" w:rsidP="00CB645A">
    <w:pPr>
      <w:pStyle w:val="Footer"/>
      <w:numPr>
        <w:ilvl w:val="0"/>
        <w:numId w:val="1"/>
      </w:numPr>
      <w:ind w:right="360"/>
    </w:pPr>
    <w:hyperlink r:id="rId3" w:history="1">
      <w:r w:rsidRPr="001A3DC9">
        <w:rPr>
          <w:rStyle w:val="Hyperlink"/>
        </w:rPr>
        <w:t>https://pds-rings.seti.org/newhorizons/SOC_INST_ICD.PDF</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94A90" w14:textId="77777777" w:rsidR="006E5077" w:rsidRDefault="006E5077" w:rsidP="00F21866">
      <w:r>
        <w:separator/>
      </w:r>
    </w:p>
  </w:footnote>
  <w:footnote w:type="continuationSeparator" w:id="0">
    <w:p w14:paraId="361A5550" w14:textId="77777777" w:rsidR="006E5077" w:rsidRDefault="006E5077" w:rsidP="00F21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4553E"/>
    <w:multiLevelType w:val="hybridMultilevel"/>
    <w:tmpl w:val="00C6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1B"/>
    <w:rsid w:val="00164634"/>
    <w:rsid w:val="00205C99"/>
    <w:rsid w:val="00236F45"/>
    <w:rsid w:val="003548BD"/>
    <w:rsid w:val="003C602B"/>
    <w:rsid w:val="004110DA"/>
    <w:rsid w:val="00492974"/>
    <w:rsid w:val="004A5867"/>
    <w:rsid w:val="004B50A9"/>
    <w:rsid w:val="005230ED"/>
    <w:rsid w:val="006E008A"/>
    <w:rsid w:val="006E5077"/>
    <w:rsid w:val="007E477A"/>
    <w:rsid w:val="00826DFF"/>
    <w:rsid w:val="00865F5A"/>
    <w:rsid w:val="00885E3C"/>
    <w:rsid w:val="0089132D"/>
    <w:rsid w:val="008A4CFA"/>
    <w:rsid w:val="008E004C"/>
    <w:rsid w:val="009C591B"/>
    <w:rsid w:val="00BD735E"/>
    <w:rsid w:val="00C2705F"/>
    <w:rsid w:val="00CB645A"/>
    <w:rsid w:val="00CC37D6"/>
    <w:rsid w:val="00D74A9D"/>
    <w:rsid w:val="00D77B1A"/>
    <w:rsid w:val="00D96914"/>
    <w:rsid w:val="00ED7266"/>
    <w:rsid w:val="00F21866"/>
    <w:rsid w:val="00F8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5EBA"/>
  <w15:chartTrackingRefBased/>
  <w15:docId w15:val="{BAF7C7E4-0777-3D49-B9FA-3016A919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8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A5867"/>
  </w:style>
  <w:style w:type="character" w:customStyle="1" w:styleId="DateChar">
    <w:name w:val="Date Char"/>
    <w:basedOn w:val="DefaultParagraphFont"/>
    <w:link w:val="Date"/>
    <w:uiPriority w:val="99"/>
    <w:semiHidden/>
    <w:rsid w:val="004A5867"/>
    <w:rPr>
      <w:rFonts w:ascii="Times New Roman" w:eastAsia="Times New Roman" w:hAnsi="Times New Roman" w:cs="Times New Roman"/>
    </w:rPr>
  </w:style>
  <w:style w:type="paragraph" w:styleId="Caption">
    <w:name w:val="caption"/>
    <w:basedOn w:val="Normal"/>
    <w:next w:val="Normal"/>
    <w:uiPriority w:val="35"/>
    <w:unhideWhenUsed/>
    <w:qFormat/>
    <w:rsid w:val="004A5867"/>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F21866"/>
    <w:rPr>
      <w:sz w:val="16"/>
      <w:szCs w:val="16"/>
    </w:rPr>
  </w:style>
  <w:style w:type="paragraph" w:styleId="CommentText">
    <w:name w:val="annotation text"/>
    <w:basedOn w:val="Normal"/>
    <w:link w:val="CommentTextChar"/>
    <w:uiPriority w:val="99"/>
    <w:semiHidden/>
    <w:unhideWhenUsed/>
    <w:rsid w:val="00F21866"/>
    <w:rPr>
      <w:sz w:val="20"/>
      <w:szCs w:val="20"/>
    </w:rPr>
  </w:style>
  <w:style w:type="character" w:customStyle="1" w:styleId="CommentTextChar">
    <w:name w:val="Comment Text Char"/>
    <w:basedOn w:val="DefaultParagraphFont"/>
    <w:link w:val="CommentText"/>
    <w:uiPriority w:val="99"/>
    <w:semiHidden/>
    <w:rsid w:val="00F218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66"/>
    <w:rPr>
      <w:b/>
      <w:bCs/>
    </w:rPr>
  </w:style>
  <w:style w:type="character" w:customStyle="1" w:styleId="CommentSubjectChar">
    <w:name w:val="Comment Subject Char"/>
    <w:basedOn w:val="CommentTextChar"/>
    <w:link w:val="CommentSubject"/>
    <w:uiPriority w:val="99"/>
    <w:semiHidden/>
    <w:rsid w:val="00F2186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1866"/>
    <w:rPr>
      <w:sz w:val="18"/>
      <w:szCs w:val="18"/>
    </w:rPr>
  </w:style>
  <w:style w:type="character" w:customStyle="1" w:styleId="BalloonTextChar">
    <w:name w:val="Balloon Text Char"/>
    <w:basedOn w:val="DefaultParagraphFont"/>
    <w:link w:val="BalloonText"/>
    <w:uiPriority w:val="99"/>
    <w:semiHidden/>
    <w:rsid w:val="00F21866"/>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F21866"/>
    <w:pPr>
      <w:tabs>
        <w:tab w:val="center" w:pos="4680"/>
        <w:tab w:val="right" w:pos="9360"/>
      </w:tabs>
    </w:pPr>
  </w:style>
  <w:style w:type="character" w:customStyle="1" w:styleId="FooterChar">
    <w:name w:val="Footer Char"/>
    <w:basedOn w:val="DefaultParagraphFont"/>
    <w:link w:val="Footer"/>
    <w:uiPriority w:val="99"/>
    <w:rsid w:val="00F21866"/>
    <w:rPr>
      <w:rFonts w:ascii="Times New Roman" w:eastAsia="Times New Roman" w:hAnsi="Times New Roman" w:cs="Times New Roman"/>
    </w:rPr>
  </w:style>
  <w:style w:type="character" w:styleId="PageNumber">
    <w:name w:val="page number"/>
    <w:basedOn w:val="DefaultParagraphFont"/>
    <w:uiPriority w:val="99"/>
    <w:semiHidden/>
    <w:unhideWhenUsed/>
    <w:rsid w:val="00F21866"/>
  </w:style>
  <w:style w:type="paragraph" w:styleId="Revision">
    <w:name w:val="Revision"/>
    <w:hidden/>
    <w:uiPriority w:val="99"/>
    <w:semiHidden/>
    <w:rsid w:val="00826DFF"/>
    <w:rPr>
      <w:rFonts w:ascii="Times New Roman" w:eastAsia="Times New Roman" w:hAnsi="Times New Roman" w:cs="Times New Roman"/>
    </w:rPr>
  </w:style>
  <w:style w:type="character" w:styleId="Hyperlink">
    <w:name w:val="Hyperlink"/>
    <w:basedOn w:val="DefaultParagraphFont"/>
    <w:uiPriority w:val="99"/>
    <w:unhideWhenUsed/>
    <w:rsid w:val="004B50A9"/>
    <w:rPr>
      <w:color w:val="0563C1" w:themeColor="hyperlink"/>
      <w:u w:val="single"/>
    </w:rPr>
  </w:style>
  <w:style w:type="character" w:styleId="UnresolvedMention">
    <w:name w:val="Unresolved Mention"/>
    <w:basedOn w:val="DefaultParagraphFont"/>
    <w:uiPriority w:val="99"/>
    <w:semiHidden/>
    <w:unhideWhenUsed/>
    <w:rsid w:val="004B50A9"/>
    <w:rPr>
      <w:color w:val="605E5C"/>
      <w:shd w:val="clear" w:color="auto" w:fill="E1DFDD"/>
    </w:rPr>
  </w:style>
  <w:style w:type="paragraph" w:styleId="Header">
    <w:name w:val="header"/>
    <w:basedOn w:val="Normal"/>
    <w:link w:val="HeaderChar"/>
    <w:uiPriority w:val="99"/>
    <w:unhideWhenUsed/>
    <w:rsid w:val="00205C99"/>
    <w:pPr>
      <w:tabs>
        <w:tab w:val="center" w:pos="4680"/>
        <w:tab w:val="right" w:pos="9360"/>
      </w:tabs>
    </w:pPr>
  </w:style>
  <w:style w:type="character" w:customStyle="1" w:styleId="HeaderChar">
    <w:name w:val="Header Char"/>
    <w:basedOn w:val="DefaultParagraphFont"/>
    <w:link w:val="Header"/>
    <w:uiPriority w:val="99"/>
    <w:rsid w:val="00205C99"/>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B64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01939">
      <w:bodyDiv w:val="1"/>
      <w:marLeft w:val="0"/>
      <w:marRight w:val="0"/>
      <w:marTop w:val="0"/>
      <w:marBottom w:val="0"/>
      <w:divBdr>
        <w:top w:val="none" w:sz="0" w:space="0" w:color="auto"/>
        <w:left w:val="none" w:sz="0" w:space="0" w:color="auto"/>
        <w:bottom w:val="none" w:sz="0" w:space="0" w:color="auto"/>
        <w:right w:val="none" w:sz="0" w:space="0" w:color="auto"/>
      </w:divBdr>
    </w:div>
    <w:div w:id="497964025">
      <w:bodyDiv w:val="1"/>
      <w:marLeft w:val="0"/>
      <w:marRight w:val="0"/>
      <w:marTop w:val="0"/>
      <w:marBottom w:val="0"/>
      <w:divBdr>
        <w:top w:val="none" w:sz="0" w:space="0" w:color="auto"/>
        <w:left w:val="none" w:sz="0" w:space="0" w:color="auto"/>
        <w:bottom w:val="none" w:sz="0" w:space="0" w:color="auto"/>
        <w:right w:val="none" w:sz="0" w:space="0" w:color="auto"/>
      </w:divBdr>
    </w:div>
    <w:div w:id="576985286">
      <w:bodyDiv w:val="1"/>
      <w:marLeft w:val="0"/>
      <w:marRight w:val="0"/>
      <w:marTop w:val="0"/>
      <w:marBottom w:val="0"/>
      <w:divBdr>
        <w:top w:val="none" w:sz="0" w:space="0" w:color="auto"/>
        <w:left w:val="none" w:sz="0" w:space="0" w:color="auto"/>
        <w:bottom w:val="none" w:sz="0" w:space="0" w:color="auto"/>
        <w:right w:val="none" w:sz="0" w:space="0" w:color="auto"/>
      </w:divBdr>
    </w:div>
    <w:div w:id="680745022">
      <w:bodyDiv w:val="1"/>
      <w:marLeft w:val="0"/>
      <w:marRight w:val="0"/>
      <w:marTop w:val="0"/>
      <w:marBottom w:val="0"/>
      <w:divBdr>
        <w:top w:val="none" w:sz="0" w:space="0" w:color="auto"/>
        <w:left w:val="none" w:sz="0" w:space="0" w:color="auto"/>
        <w:bottom w:val="none" w:sz="0" w:space="0" w:color="auto"/>
        <w:right w:val="none" w:sz="0" w:space="0" w:color="auto"/>
      </w:divBdr>
    </w:div>
    <w:div w:id="876043236">
      <w:bodyDiv w:val="1"/>
      <w:marLeft w:val="0"/>
      <w:marRight w:val="0"/>
      <w:marTop w:val="0"/>
      <w:marBottom w:val="0"/>
      <w:divBdr>
        <w:top w:val="none" w:sz="0" w:space="0" w:color="auto"/>
        <w:left w:val="none" w:sz="0" w:space="0" w:color="auto"/>
        <w:bottom w:val="none" w:sz="0" w:space="0" w:color="auto"/>
        <w:right w:val="none" w:sz="0" w:space="0" w:color="auto"/>
      </w:divBdr>
    </w:div>
    <w:div w:id="927730375">
      <w:bodyDiv w:val="1"/>
      <w:marLeft w:val="0"/>
      <w:marRight w:val="0"/>
      <w:marTop w:val="0"/>
      <w:marBottom w:val="0"/>
      <w:divBdr>
        <w:top w:val="none" w:sz="0" w:space="0" w:color="auto"/>
        <w:left w:val="none" w:sz="0" w:space="0" w:color="auto"/>
        <w:bottom w:val="none" w:sz="0" w:space="0" w:color="auto"/>
        <w:right w:val="none" w:sz="0" w:space="0" w:color="auto"/>
      </w:divBdr>
    </w:div>
    <w:div w:id="1243560124">
      <w:bodyDiv w:val="1"/>
      <w:marLeft w:val="0"/>
      <w:marRight w:val="0"/>
      <w:marTop w:val="0"/>
      <w:marBottom w:val="0"/>
      <w:divBdr>
        <w:top w:val="none" w:sz="0" w:space="0" w:color="auto"/>
        <w:left w:val="none" w:sz="0" w:space="0" w:color="auto"/>
        <w:bottom w:val="none" w:sz="0" w:space="0" w:color="auto"/>
        <w:right w:val="none" w:sz="0" w:space="0" w:color="auto"/>
      </w:divBdr>
    </w:div>
    <w:div w:id="187303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jh5690@g.ri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pds-rings.seti.org/newhorizons/SOC_INST_ICD.PDF" TargetMode="External"/><Relationship Id="rId2" Type="http://schemas.openxmlformats.org/officeDocument/2006/relationships/hyperlink" Target="https://pds-smallbodies.astro.umd.edu/data_sb/missions/nh-kem/index.shtml" TargetMode="External"/><Relationship Id="rId1" Type="http://schemas.openxmlformats.org/officeDocument/2006/relationships/hyperlink" Target="https://pds-smallbodies.astro.umd.edu/data_sb/missions/newhorizon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3AC20-D859-0F45-BBFD-1DCD02C41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Houlihan (RIT Student)</dc:creator>
  <cp:keywords/>
  <dc:description/>
  <cp:lastModifiedBy>Dennis Houlihan (RIT Student)</cp:lastModifiedBy>
  <cp:revision>3</cp:revision>
  <cp:lastPrinted>2020-10-30T15:05:00Z</cp:lastPrinted>
  <dcterms:created xsi:type="dcterms:W3CDTF">2020-10-30T15:05:00Z</dcterms:created>
  <dcterms:modified xsi:type="dcterms:W3CDTF">2020-10-30T15:32:00Z</dcterms:modified>
</cp:coreProperties>
</file>